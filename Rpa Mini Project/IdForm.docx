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2B38" w14:textId="214FF48D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251658243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251658241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10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5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775" w:type="dxa"/>
          </w:tcPr>
          <w:p w14:paraId="534351E1" w14:textId="5274242B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ins w:id="0" w:author="Microsoft Word" w:date="2024-11-19T11:16:00Z" w16du:dateUtc="2024-11-19T05:46:00Z">
              <w:r>
                <w:rPr>
                  <w:rFonts w:ascii="Bahnschrift Light" w:hAnsi="Bahnschrift Light" w:cs="Segoe UI Semibold"/>
                  <w:b/>
                  <w:bCs/>
                  <w:sz w:val="20"/>
                  <w:szCs w:val="20"/>
                </w:rPr>
                <w:t>_</w:t>
              </w:r>
              <w:r w:rsidRPr="001371FC">
                <w:rPr>
                  <w:rFonts w:ascii="Bahnschrift Light" w:hAnsi="Bahnschrift Light" w:cs="Segoe UI Semibold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2775" w:type="dxa"/>
            <w:vMerge w:val="restart"/>
          </w:tcPr>
          <w:p w14:paraId="68C7C814" w14:textId="3C05F42A" w:rsidR="00A75FF5" w:rsidRPr="006E4829" w:rsidRDefault="007B04C4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6" behindDoc="0" locked="0" layoutInCell="1" allowOverlap="1" wp14:anchorId="45267B16" wp14:editId="75FB129C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147638321" name="Picture 4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38321" name="Picture 4" descr="PHOT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775" w:type="dxa"/>
          </w:tcPr>
          <w:p w14:paraId="4904F285" w14:textId="312D3DB0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775" w:type="dxa"/>
          </w:tcPr>
          <w:p w14:paraId="53431117" w14:textId="2FA44974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775" w:type="dxa"/>
          </w:tcPr>
          <w:p w14:paraId="218F860B" w14:textId="4CA2A9AD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775" w:type="dxa"/>
          </w:tcPr>
          <w:p w14:paraId="2482F51D" w14:textId="17543714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250FBE69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w:lastRenderedPageBreak/>
        <mc:AlternateContent>
          <mc:Choice Requires="wps">
            <w:drawing>
              <wp:anchor distT="0" distB="0" distL="0" distR="0" simplePos="0" relativeHeight="251658242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25165824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4266B">
        <w:rPr>
          <w:noProof/>
        </w:rPr>
        <w:drawing>
          <wp:inline distT="0" distB="0" distL="0" distR="0" wp14:anchorId="06B6F25E" wp14:editId="5456D807">
            <wp:extent cx="2857500" cy="2857500"/>
            <wp:effectExtent l="0" t="0" r="0" b="0"/>
            <wp:docPr id="15605070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07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4DE">
        <w:rPr>
          <w:noProof/>
        </w:rPr>
        <w:drawing>
          <wp:inline distT="0" distB="0" distL="0" distR="0" wp14:anchorId="14C0E4EC" wp14:editId="6FB544D1">
            <wp:extent cx="2857500" cy="2857500"/>
            <wp:effectExtent l="0" t="0" r="0" b="0"/>
            <wp:docPr id="58409358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9358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816">
        <w:rPr>
          <w:noProof/>
        </w:rPr>
        <w:drawing>
          <wp:inline distT="0" distB="0" distL="0" distR="0" wp14:anchorId="70790AD7" wp14:editId="4E80C5A4">
            <wp:extent cx="2857500" cy="2857500"/>
            <wp:effectExtent l="0" t="0" r="0" b="0"/>
            <wp:docPr id="65566977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6977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388">
        <w:rPr>
          <w:noProof/>
        </w:rPr>
        <w:drawing>
          <wp:inline distT="0" distB="0" distL="0" distR="0" wp14:anchorId="609C8A40" wp14:editId="2AE71E19">
            <wp:extent cx="2857500" cy="2857500"/>
            <wp:effectExtent l="0" t="0" r="0" b="0"/>
            <wp:docPr id="95959930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993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6A">
        <w:rPr>
          <w:noProof/>
        </w:rPr>
        <w:lastRenderedPageBreak/>
        <w:drawing>
          <wp:inline distT="0" distB="0" distL="0" distR="0" wp14:anchorId="57E638AC" wp14:editId="77D5CFFE">
            <wp:extent cx="2857500" cy="2857500"/>
            <wp:effectExtent l="0" t="0" r="0" b="0"/>
            <wp:docPr id="183459369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9369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60D">
        <w:rPr>
          <w:noProof/>
        </w:rPr>
        <w:drawing>
          <wp:inline distT="0" distB="0" distL="0" distR="0" wp14:anchorId="5D96DC83" wp14:editId="4807D8C3">
            <wp:extent cx="2857500" cy="2857500"/>
            <wp:effectExtent l="0" t="0" r="0" b="0"/>
            <wp:docPr id="27784965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496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D3A">
        <w:rPr>
          <w:noProof/>
        </w:rPr>
        <w:drawing>
          <wp:inline distT="0" distB="0" distL="0" distR="0" wp14:anchorId="1D1A47AE" wp14:editId="72B67E38">
            <wp:extent cx="2857500" cy="2857500"/>
            <wp:effectExtent l="0" t="0" r="0" b="0"/>
            <wp:docPr id="170096536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6536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C36">
        <w:rPr>
          <w:noProof/>
        </w:rPr>
        <w:drawing>
          <wp:inline distT="0" distB="0" distL="0" distR="0" wp14:anchorId="680891CB" wp14:editId="175BD09B">
            <wp:extent cx="2857500" cy="2857500"/>
            <wp:effectExtent l="0" t="0" r="0" b="0"/>
            <wp:docPr id="160359665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966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5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7DEFF" w14:textId="77777777" w:rsidR="00B55D4B" w:rsidRDefault="00B55D4B" w:rsidP="003372A5">
      <w:r>
        <w:separator/>
      </w:r>
    </w:p>
  </w:endnote>
  <w:endnote w:type="continuationSeparator" w:id="0">
    <w:p w14:paraId="2A1CB365" w14:textId="77777777" w:rsidR="00B55D4B" w:rsidRDefault="00B55D4B" w:rsidP="003372A5">
      <w:r>
        <w:continuationSeparator/>
      </w:r>
    </w:p>
  </w:endnote>
  <w:endnote w:type="continuationNotice" w:id="1">
    <w:p w14:paraId="6704C55D" w14:textId="77777777" w:rsidR="00B55D4B" w:rsidRDefault="00B55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1BF27" w14:textId="77777777" w:rsidR="00B55D4B" w:rsidRDefault="00B55D4B" w:rsidP="003372A5">
      <w:r>
        <w:separator/>
      </w:r>
    </w:p>
  </w:footnote>
  <w:footnote w:type="continuationSeparator" w:id="0">
    <w:p w14:paraId="2B3991E1" w14:textId="77777777" w:rsidR="00B55D4B" w:rsidRDefault="00B55D4B" w:rsidP="003372A5">
      <w:r>
        <w:continuationSeparator/>
      </w:r>
    </w:p>
  </w:footnote>
  <w:footnote w:type="continuationNotice" w:id="1">
    <w:p w14:paraId="7F167C02" w14:textId="77777777" w:rsidR="00B55D4B" w:rsidRDefault="00B55D4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173B1"/>
    <w:rsid w:val="00034E71"/>
    <w:rsid w:val="00097B40"/>
    <w:rsid w:val="000B1421"/>
    <w:rsid w:val="000B726A"/>
    <w:rsid w:val="000C7D8C"/>
    <w:rsid w:val="00114EDD"/>
    <w:rsid w:val="00134FF5"/>
    <w:rsid w:val="001371FC"/>
    <w:rsid w:val="00152426"/>
    <w:rsid w:val="00166642"/>
    <w:rsid w:val="001731E8"/>
    <w:rsid w:val="0019444A"/>
    <w:rsid w:val="001B06EA"/>
    <w:rsid w:val="001B0CB9"/>
    <w:rsid w:val="001C3648"/>
    <w:rsid w:val="001C7ACD"/>
    <w:rsid w:val="001D2544"/>
    <w:rsid w:val="001D4396"/>
    <w:rsid w:val="001E6CF8"/>
    <w:rsid w:val="002132EF"/>
    <w:rsid w:val="002242B3"/>
    <w:rsid w:val="002405C9"/>
    <w:rsid w:val="002655B2"/>
    <w:rsid w:val="002A42E0"/>
    <w:rsid w:val="002B0310"/>
    <w:rsid w:val="00300290"/>
    <w:rsid w:val="003372A5"/>
    <w:rsid w:val="0033749A"/>
    <w:rsid w:val="003579AF"/>
    <w:rsid w:val="003B6193"/>
    <w:rsid w:val="003D544E"/>
    <w:rsid w:val="003F5C64"/>
    <w:rsid w:val="00404556"/>
    <w:rsid w:val="00416AEA"/>
    <w:rsid w:val="004549A9"/>
    <w:rsid w:val="00470633"/>
    <w:rsid w:val="00476F54"/>
    <w:rsid w:val="004B360D"/>
    <w:rsid w:val="004D4BC7"/>
    <w:rsid w:val="004D659A"/>
    <w:rsid w:val="004E6968"/>
    <w:rsid w:val="004F20ED"/>
    <w:rsid w:val="00511583"/>
    <w:rsid w:val="00541772"/>
    <w:rsid w:val="00546B76"/>
    <w:rsid w:val="005804DE"/>
    <w:rsid w:val="005F54A9"/>
    <w:rsid w:val="00614CC9"/>
    <w:rsid w:val="00687656"/>
    <w:rsid w:val="006B5975"/>
    <w:rsid w:val="006E2298"/>
    <w:rsid w:val="006E4829"/>
    <w:rsid w:val="006F4845"/>
    <w:rsid w:val="00730526"/>
    <w:rsid w:val="00762049"/>
    <w:rsid w:val="00763552"/>
    <w:rsid w:val="007A2BD0"/>
    <w:rsid w:val="007B04C4"/>
    <w:rsid w:val="008146A7"/>
    <w:rsid w:val="00864E76"/>
    <w:rsid w:val="008B0025"/>
    <w:rsid w:val="00925646"/>
    <w:rsid w:val="00956C3A"/>
    <w:rsid w:val="009B2A2A"/>
    <w:rsid w:val="009D3D97"/>
    <w:rsid w:val="009F5694"/>
    <w:rsid w:val="00A00CFD"/>
    <w:rsid w:val="00A372ED"/>
    <w:rsid w:val="00A40788"/>
    <w:rsid w:val="00A64488"/>
    <w:rsid w:val="00A75FF5"/>
    <w:rsid w:val="00A92501"/>
    <w:rsid w:val="00AA1B12"/>
    <w:rsid w:val="00AB1D3A"/>
    <w:rsid w:val="00B04111"/>
    <w:rsid w:val="00B101C1"/>
    <w:rsid w:val="00B4266B"/>
    <w:rsid w:val="00B52D1B"/>
    <w:rsid w:val="00B55D4B"/>
    <w:rsid w:val="00B77388"/>
    <w:rsid w:val="00B83AA9"/>
    <w:rsid w:val="00B916A9"/>
    <w:rsid w:val="00BA744E"/>
    <w:rsid w:val="00BC369F"/>
    <w:rsid w:val="00BC499A"/>
    <w:rsid w:val="00BE1927"/>
    <w:rsid w:val="00C1587F"/>
    <w:rsid w:val="00C4684C"/>
    <w:rsid w:val="00C476AD"/>
    <w:rsid w:val="00CA2964"/>
    <w:rsid w:val="00CC12A8"/>
    <w:rsid w:val="00D241F3"/>
    <w:rsid w:val="00D32EE2"/>
    <w:rsid w:val="00D60C99"/>
    <w:rsid w:val="00DB0582"/>
    <w:rsid w:val="00DE4C36"/>
    <w:rsid w:val="00E27C2B"/>
    <w:rsid w:val="00E606DC"/>
    <w:rsid w:val="00E67466"/>
    <w:rsid w:val="00E812A1"/>
    <w:rsid w:val="00ED1816"/>
    <w:rsid w:val="00F1163C"/>
    <w:rsid w:val="00F256C4"/>
    <w:rsid w:val="00F43442"/>
    <w:rsid w:val="00F8576F"/>
    <w:rsid w:val="00F938E7"/>
    <w:rsid w:val="00F94564"/>
    <w:rsid w:val="00FC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72A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372A5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372A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372A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Varsan</cp:lastModifiedBy>
  <cp:revision>40</cp:revision>
  <cp:lastPrinted>2024-11-19T05:46:00Z</cp:lastPrinted>
  <dcterms:created xsi:type="dcterms:W3CDTF">2022-03-08T07:31:00Z</dcterms:created>
  <dcterms:modified xsi:type="dcterms:W3CDTF">2024-11-19T06:38:00Z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